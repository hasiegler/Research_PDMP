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7AF4A" w14:textId="3E238A56" w:rsidR="00D3653F" w:rsidRPr="00BB2E0B" w:rsidRDefault="00D3653F" w:rsidP="00D3653F">
      <w:pPr>
        <w:pStyle w:val="Heading1"/>
        <w:shd w:val="clear" w:color="auto" w:fill="FFFFFF"/>
        <w:spacing w:before="0" w:beforeAutospacing="0" w:after="0" w:afterAutospacing="0" w:line="480" w:lineRule="auto"/>
        <w:ind w:firstLine="720"/>
        <w:jc w:val="both"/>
        <w:rPr>
          <w:b w:val="0"/>
          <w:bCs w:val="0"/>
          <w:color w:val="000000"/>
          <w:spacing w:val="-2"/>
          <w:sz w:val="24"/>
          <w:szCs w:val="24"/>
        </w:rPr>
      </w:pPr>
      <w:bookmarkStart w:id="0" w:name="_Hlk132828072"/>
      <w:bookmarkStart w:id="1" w:name="_Hlk132966359"/>
      <w:r w:rsidRPr="00BB2E0B">
        <w:rPr>
          <w:b w:val="0"/>
          <w:bCs w:val="0"/>
          <w:color w:val="000000"/>
          <w:spacing w:val="-2"/>
          <w:sz w:val="24"/>
          <w:szCs w:val="24"/>
        </w:rPr>
        <w:t xml:space="preserve">Earlier research on the effect of PDMPs on opioid overdose deaths provides conflicting evidence that states that have recently implemented PDMPs experience reduced opioid overdose deaths. </w:t>
      </w:r>
      <w:bookmarkEnd w:id="0"/>
      <w:r w:rsidRPr="00BB2E0B">
        <w:rPr>
          <w:b w:val="0"/>
          <w:bCs w:val="0"/>
          <w:color w:val="000000"/>
          <w:spacing w:val="-2"/>
          <w:sz w:val="24"/>
          <w:szCs w:val="24"/>
        </w:rPr>
        <w:t>Patrick et al. (2017) use</w:t>
      </w:r>
      <w:r>
        <w:rPr>
          <w:b w:val="0"/>
          <w:bCs w:val="0"/>
          <w:color w:val="000000"/>
          <w:spacing w:val="-2"/>
          <w:sz w:val="24"/>
          <w:szCs w:val="24"/>
        </w:rPr>
        <w:t>d an interrupted time-series design</w:t>
      </w:r>
      <w:r w:rsidRPr="00BB2E0B">
        <w:rPr>
          <w:b w:val="0"/>
          <w:bCs w:val="0"/>
          <w:color w:val="000000"/>
          <w:spacing w:val="-2"/>
          <w:sz w:val="24"/>
          <w:szCs w:val="24"/>
        </w:rPr>
        <w:t xml:space="preserve"> to estimate the </w:t>
      </w:r>
      <w:r>
        <w:rPr>
          <w:b w:val="0"/>
          <w:bCs w:val="0"/>
          <w:color w:val="000000"/>
          <w:spacing w:val="-2"/>
          <w:sz w:val="24"/>
          <w:szCs w:val="24"/>
        </w:rPr>
        <w:t>association</w:t>
      </w:r>
      <w:r w:rsidRPr="00BB2E0B">
        <w:rPr>
          <w:b w:val="0"/>
          <w:bCs w:val="0"/>
          <w:color w:val="000000"/>
          <w:spacing w:val="-2"/>
          <w:sz w:val="24"/>
          <w:szCs w:val="24"/>
        </w:rPr>
        <w:t xml:space="preserve"> of</w:t>
      </w:r>
      <w:r>
        <w:rPr>
          <w:b w:val="0"/>
          <w:bCs w:val="0"/>
          <w:color w:val="000000"/>
          <w:spacing w:val="-2"/>
          <w:sz w:val="24"/>
          <w:szCs w:val="24"/>
        </w:rPr>
        <w:t xml:space="preserve"> implementation and characteristics of PDMPS</w:t>
      </w:r>
      <w:r w:rsidRPr="00BB2E0B">
        <w:rPr>
          <w:b w:val="0"/>
          <w:bCs w:val="0"/>
          <w:color w:val="000000"/>
          <w:spacing w:val="-2"/>
          <w:sz w:val="24"/>
          <w:szCs w:val="24"/>
        </w:rPr>
        <w:t xml:space="preserve"> </w:t>
      </w:r>
      <w:r>
        <w:rPr>
          <w:b w:val="0"/>
          <w:bCs w:val="0"/>
          <w:color w:val="000000"/>
          <w:spacing w:val="-2"/>
          <w:sz w:val="24"/>
          <w:szCs w:val="24"/>
        </w:rPr>
        <w:t>with</w:t>
      </w:r>
      <w:r w:rsidRPr="00BB2E0B">
        <w:rPr>
          <w:b w:val="0"/>
          <w:bCs w:val="0"/>
          <w:color w:val="000000"/>
          <w:spacing w:val="-2"/>
          <w:sz w:val="24"/>
          <w:szCs w:val="24"/>
        </w:rPr>
        <w:t xml:space="preserve"> opioid overdose rates. </w:t>
      </w:r>
      <w:r>
        <w:rPr>
          <w:b w:val="0"/>
          <w:bCs w:val="0"/>
          <w:color w:val="000000"/>
          <w:spacing w:val="-2"/>
          <w:sz w:val="24"/>
          <w:szCs w:val="24"/>
        </w:rPr>
        <w:t>State-fixed</w:t>
      </w:r>
      <w:r w:rsidRPr="00BB2E0B">
        <w:rPr>
          <w:b w:val="0"/>
          <w:bCs w:val="0"/>
          <w:color w:val="000000"/>
          <w:spacing w:val="-2"/>
          <w:sz w:val="24"/>
          <w:szCs w:val="24"/>
        </w:rPr>
        <w:t xml:space="preserve"> effects to account for unmeasured variation at the state level and for time-varying state-level factors, with the state-year pair as the unit of analysis. The data comes from publicly available sources from 1999 to 2013 to determine whether implementation or different characteristics of a program were associated with decreases in opioid overdose deaths. The researchers conclude that a state newly implementing a program was predicted to have 1.55 fewer opioid-related overdose deaths per 100,000 people per year compared to a state without a program. The study uses robust econometric methods and appropriate data to estimate the causal effect of PDMPs on opioid overdose rates. They also examined the interaction of the implementation with time to discover that effect. One shortcoming of the study was that each source of data likely had errors, as opioid overdose-related deaths may be underreported if medical examiners do not have enough evidence of opioid use. Also, the authors acknowledge that it is possible that they did not include all important time-varying state-level factors that are confounding variables. This research answers the research question by providing empirical evidence of the impact of PDMPs on opioid overdose rates. The study results suggest that implementing PDMPs is associated with significant reductions in opioid-related death rates. Using econometric methods and appropriate data supports the conclusion that PDMPs are crucial in reducing opioid overdose rates and improving public health.</w:t>
      </w:r>
      <w:ins w:id="2" w:author="Wilson Kang" w:date="2023-02-14T14:16:00Z">
        <w:r w:rsidRPr="00BB2E0B">
          <w:rPr>
            <w:b w:val="0"/>
            <w:bCs w:val="0"/>
            <w:color w:val="000000"/>
            <w:spacing w:val="-2"/>
            <w:sz w:val="24"/>
            <w:szCs w:val="24"/>
          </w:rPr>
          <w:t xml:space="preserve"> </w:t>
        </w:r>
      </w:ins>
    </w:p>
    <w:p w14:paraId="6B7CA67C" w14:textId="77777777" w:rsidR="00D3653F" w:rsidRPr="00BB2E0B" w:rsidRDefault="00D3653F" w:rsidP="00D3653F">
      <w:pPr>
        <w:pStyle w:val="Heading1"/>
        <w:shd w:val="clear" w:color="auto" w:fill="FFFFFF"/>
        <w:spacing w:before="0" w:beforeAutospacing="0" w:after="0" w:afterAutospacing="0" w:line="480" w:lineRule="auto"/>
        <w:ind w:firstLine="720"/>
        <w:jc w:val="both"/>
        <w:rPr>
          <w:b w:val="0"/>
          <w:bCs w:val="0"/>
          <w:sz w:val="24"/>
          <w:szCs w:val="24"/>
        </w:rPr>
      </w:pPr>
      <w:bookmarkStart w:id="3" w:name="_Hlk132966374"/>
      <w:bookmarkEnd w:id="1"/>
      <w:r w:rsidRPr="00BB2E0B">
        <w:rPr>
          <w:b w:val="0"/>
          <w:bCs w:val="0"/>
          <w:color w:val="000000"/>
          <w:spacing w:val="-2"/>
          <w:sz w:val="24"/>
          <w:szCs w:val="24"/>
        </w:rPr>
        <w:t xml:space="preserve">More recently, Cerda et al. (2021) </w:t>
      </w:r>
      <w:r w:rsidRPr="00BB2E0B">
        <w:rPr>
          <w:b w:val="0"/>
          <w:bCs w:val="0"/>
          <w:sz w:val="24"/>
          <w:szCs w:val="24"/>
        </w:rPr>
        <w:t xml:space="preserve">explore the relationship between proactive reporting of state-level prescription drug monitoring programs (PDMPs) and county-level fatal prescription opioid overdoses. The authors use county-level data across 3,109 counties in 49 states from 2002 </w:t>
      </w:r>
      <w:r w:rsidRPr="00BB2E0B">
        <w:rPr>
          <w:b w:val="0"/>
          <w:bCs w:val="0"/>
          <w:sz w:val="24"/>
          <w:szCs w:val="24"/>
        </w:rPr>
        <w:lastRenderedPageBreak/>
        <w:t>to 2016 to estimate the effect of PDMPs on opioid overdoses. The study employs Bayesian space-time models which control for differences in the population and opioid prescribing practices between states and over time. Linear distributed lag specifications were used to allow a linear progression of policy associations from instantaneous through 3-year-lagged effects. The results of the study suggest that electronic PDMPs are associated with a significant reduction in prescription opioid overdose deaths after three years. They found that electronic PDMP access was associated with a 2% increase in opioid overdose deaths after the first year but found there to be fewer opioid overdoses in the following three years.</w:t>
      </w:r>
      <w:r>
        <w:rPr>
          <w:b w:val="0"/>
          <w:bCs w:val="0"/>
          <w:sz w:val="24"/>
          <w:szCs w:val="24"/>
        </w:rPr>
        <w:t xml:space="preserve"> </w:t>
      </w:r>
      <w:r w:rsidRPr="00BB2E0B">
        <w:rPr>
          <w:b w:val="0"/>
          <w:bCs w:val="0"/>
          <w:sz w:val="24"/>
          <w:szCs w:val="24"/>
        </w:rPr>
        <w:t xml:space="preserve">They found that proactive PDMPs were associated with fewer deaths attributed to natural or semi-synthetic opioids compared to states with weak PDMPs. They also concluded that state adoption of PDMPs was associated with fewer opioid deaths overall. Cerda et al. (2017) built on a previous study that used latent transition analysis by examining combinations of PDMP characteristics that were associated with the greatest change in prescription opioid overdose fatalities. They also examined the impact of state-level PDMPs on county-level fatal overdoses while accounting for within-state variation in the growth of fatal prescription opioid </w:t>
      </w:r>
      <w:proofErr w:type="gramStart"/>
      <w:r w:rsidRPr="00BB2E0B">
        <w:rPr>
          <w:b w:val="0"/>
          <w:bCs w:val="0"/>
          <w:sz w:val="24"/>
          <w:szCs w:val="24"/>
        </w:rPr>
        <w:t>overdoes</w:t>
      </w:r>
      <w:proofErr w:type="gramEnd"/>
      <w:r w:rsidRPr="00BB2E0B">
        <w:rPr>
          <w:b w:val="0"/>
          <w:bCs w:val="0"/>
          <w:sz w:val="24"/>
          <w:szCs w:val="24"/>
        </w:rPr>
        <w:t xml:space="preserve"> and spatial autocorrelation in overdose deaths. However, the shortcoming of the study is that they used certain coding in death certificates to identify the cause of death to construct the county-level overdose rates, which may not reliably identify the drugs involved in overdoses. Also, the study is not able to examine the causal mechanisms through which specific PDMP features affect the risk of prescription opioid overdose. The research provides evidence that state adoption of PDMPs </w:t>
      </w:r>
      <w:r>
        <w:rPr>
          <w:b w:val="0"/>
          <w:bCs w:val="0"/>
          <w:sz w:val="24"/>
          <w:szCs w:val="24"/>
        </w:rPr>
        <w:t>was</w:t>
      </w:r>
      <w:r w:rsidRPr="00BB2E0B">
        <w:rPr>
          <w:b w:val="0"/>
          <w:bCs w:val="0"/>
          <w:sz w:val="24"/>
          <w:szCs w:val="24"/>
        </w:rPr>
        <w:t xml:space="preserve"> associated with fewer prescription opioid deaths overall. The authors provide evidence that proactive reporting PDMPs has a significant impact, compared to weak PDMPS, on reducing fatal prescription opioid overdoses at the county level.</w:t>
      </w:r>
      <w:bookmarkEnd w:id="3"/>
    </w:p>
    <w:p w14:paraId="280BE5F3" w14:textId="77777777" w:rsidR="00D3653F" w:rsidRPr="00BB2E0B" w:rsidRDefault="00D3653F" w:rsidP="00D3653F">
      <w:pPr>
        <w:pStyle w:val="Heading1"/>
        <w:shd w:val="clear" w:color="auto" w:fill="FFFFFF"/>
        <w:spacing w:before="0" w:beforeAutospacing="0" w:after="0" w:afterAutospacing="0" w:line="480" w:lineRule="auto"/>
        <w:ind w:firstLine="720"/>
        <w:jc w:val="both"/>
        <w:rPr>
          <w:b w:val="0"/>
          <w:bCs w:val="0"/>
          <w:color w:val="000000"/>
          <w:spacing w:val="-2"/>
          <w:sz w:val="24"/>
          <w:szCs w:val="24"/>
        </w:rPr>
      </w:pPr>
      <w:bookmarkStart w:id="4" w:name="_Hlk132966327"/>
      <w:r w:rsidRPr="00BB2E0B">
        <w:rPr>
          <w:b w:val="0"/>
          <w:bCs w:val="0"/>
          <w:sz w:val="24"/>
          <w:szCs w:val="24"/>
        </w:rPr>
        <w:lastRenderedPageBreak/>
        <w:t xml:space="preserve">Brady et al. (2014) </w:t>
      </w:r>
      <w:proofErr w:type="gramStart"/>
      <w:r w:rsidRPr="00BB2E0B">
        <w:rPr>
          <w:b w:val="0"/>
          <w:bCs w:val="0"/>
          <w:sz w:val="24"/>
          <w:szCs w:val="24"/>
        </w:rPr>
        <w:t>investigate</w:t>
      </w:r>
      <w:proofErr w:type="gramEnd"/>
      <w:r w:rsidRPr="00BB2E0B">
        <w:rPr>
          <w:b w:val="0"/>
          <w:bCs w:val="0"/>
          <w:sz w:val="24"/>
          <w:szCs w:val="24"/>
        </w:rPr>
        <w:t xml:space="preserve"> the effect of prescription drug monitoring programs (PDMPs) on dispensing prescription opioids in the United States. The authors use a multivariate analysis design to compare changes in the dispensing of prescription opioids before and after the implementation of PDMPs in each state and the District of Columbia from 1999 to 2008. The results of the study suggest that the implementation of PDMPs was associated with a 3% decrease in the annual morphine milligram equivalents (MMEs) per capita, which may lead to a reduction in the number of opioid overdoses. The researchers found that the effect of PDMPs on opioid prescriptions varied greatly across states, in some states the effect was negative and in others it was positive. The study provides valuable insights into the potential effectiveness of PDMPs in reducing the dispensing of prescription opioids, which is an important way in which PDMPs can reduce the number of opioid overdoses. The use of a difference-in-differences design allows the authors to </w:t>
      </w:r>
      <w:proofErr w:type="gramStart"/>
      <w:r w:rsidRPr="00BB2E0B">
        <w:rPr>
          <w:b w:val="0"/>
          <w:bCs w:val="0"/>
          <w:sz w:val="24"/>
          <w:szCs w:val="24"/>
        </w:rPr>
        <w:t>control for</w:t>
      </w:r>
      <w:proofErr w:type="gramEnd"/>
      <w:r w:rsidRPr="00BB2E0B">
        <w:rPr>
          <w:b w:val="0"/>
          <w:bCs w:val="0"/>
          <w:sz w:val="24"/>
          <w:szCs w:val="24"/>
        </w:rPr>
        <w:t xml:space="preserve"> other factors that may affect the dispensing of prescription opioids, such as changes in state policies. One shortcoming of the study is that it does not assess the potential unintended consequences of PDMPs, such as patients seeking opioids from other sources or engaging in more dangerous forms of drug use. This is an important consideration, as the impact of PDMPs on the opioid epidemic is likely to depend not only on the reduction in the dispensing of prescription opioids but also on the potential emergence of alternative sources of opioids. Also, the study does not investigate the effect that PDMPs have on causing people to switch from using prescription opioids to using opioids purchased illegally, which are usually more dangerous. Also, the study only uses data from 1999 to 2008, which </w:t>
      </w:r>
      <w:r>
        <w:rPr>
          <w:b w:val="0"/>
          <w:bCs w:val="0"/>
          <w:sz w:val="24"/>
          <w:szCs w:val="24"/>
        </w:rPr>
        <w:t>is a relatively short time</w:t>
      </w:r>
      <w:r w:rsidRPr="00BB2E0B">
        <w:rPr>
          <w:b w:val="0"/>
          <w:bCs w:val="0"/>
          <w:sz w:val="24"/>
          <w:szCs w:val="24"/>
        </w:rPr>
        <w:t xml:space="preserve"> span. In terms of answering the research question, this study provides evidence that PDMPs may be an effective tool for reducing the dispensing of prescription opioids in the United States. The results suggest that PDMPs may play an important role in addressing the opioid epidemic by reducing the number </w:t>
      </w:r>
      <w:r w:rsidRPr="00BB2E0B">
        <w:rPr>
          <w:b w:val="0"/>
          <w:bCs w:val="0"/>
          <w:sz w:val="24"/>
          <w:szCs w:val="24"/>
        </w:rPr>
        <w:lastRenderedPageBreak/>
        <w:t>of prescription opioids available for use. This is important because prescription opioids are often the reason why many people begin using opioids and develop addictions. Also, prescription opioids are sold to other people who do not have the prescription. The effect that PDMPs have on the number of prescriptions for opioids in a state is a vital question for investigating the effect of PDMPS on the number of opioid overdoses.</w:t>
      </w:r>
    </w:p>
    <w:p w14:paraId="6B815B57" w14:textId="77777777" w:rsidR="00D3653F" w:rsidRPr="00BB2E0B" w:rsidRDefault="00D3653F" w:rsidP="00D3653F">
      <w:pPr>
        <w:spacing w:after="0" w:line="480" w:lineRule="auto"/>
        <w:ind w:firstLine="720"/>
        <w:jc w:val="both"/>
        <w:rPr>
          <w:rFonts w:ascii="Times New Roman" w:hAnsi="Times New Roman" w:cs="Times New Roman"/>
          <w:sz w:val="24"/>
          <w:szCs w:val="24"/>
        </w:rPr>
      </w:pPr>
      <w:bookmarkStart w:id="5" w:name="_Hlk132966394"/>
      <w:bookmarkEnd w:id="4"/>
      <w:r w:rsidRPr="00BB2E0B">
        <w:rPr>
          <w:rFonts w:ascii="Times New Roman" w:hAnsi="Times New Roman" w:cs="Times New Roman"/>
          <w:sz w:val="24"/>
          <w:szCs w:val="24"/>
        </w:rPr>
        <w:t xml:space="preserve">Nam et al. (2017) </w:t>
      </w:r>
      <w:proofErr w:type="gramStart"/>
      <w:r w:rsidRPr="00BB2E0B">
        <w:rPr>
          <w:rFonts w:ascii="Times New Roman" w:hAnsi="Times New Roman" w:cs="Times New Roman"/>
          <w:sz w:val="24"/>
          <w:szCs w:val="24"/>
        </w:rPr>
        <w:t>analyze</w:t>
      </w:r>
      <w:proofErr w:type="gramEnd"/>
      <w:r w:rsidRPr="00BB2E0B">
        <w:rPr>
          <w:rFonts w:ascii="Times New Roman" w:hAnsi="Times New Roman" w:cs="Times New Roman"/>
          <w:sz w:val="24"/>
          <w:szCs w:val="24"/>
        </w:rPr>
        <w:t xml:space="preserve"> the effect of PDMPS on the number of fatal drug overdose mortality rates in the United States. The authors used multivariate regression models with state and </w:t>
      </w:r>
      <w:r>
        <w:rPr>
          <w:rFonts w:ascii="Times New Roman" w:hAnsi="Times New Roman" w:cs="Times New Roman"/>
          <w:sz w:val="24"/>
          <w:szCs w:val="24"/>
        </w:rPr>
        <w:t>year fixed</w:t>
      </w:r>
      <w:r w:rsidRPr="00BB2E0B">
        <w:rPr>
          <w:rFonts w:ascii="Times New Roman" w:hAnsi="Times New Roman" w:cs="Times New Roman"/>
          <w:sz w:val="24"/>
          <w:szCs w:val="24"/>
        </w:rPr>
        <w:t xml:space="preserve"> effects and state-specific linear time trends. The results break down the association of PDMPs with various types of drugs, and they found that PDMPs were not associated with a decrease in the overdose mortality rate of prescription opioids. The researchers found that they may be associated with increased overdose mortality rates in categories other than prescription opioids. Longer-standing PDMPs were associated with significantly increased mortality rates for legal narcotics and unspecified drugs and illicit drugs. The authors used state-fixed effects to allow each state to serve as a control group. Many state-level time-varying covariates that could be associated with drug overdoses and PDMP implementation were controlled for. This approach is a strong point in the research, as it allows for causal inference about the effect of PDMPs on overdose rates in each of the states. However, one shortcoming is that the authors do not account for other factors that may be affecting the number of overdoses, such as the availability of non-opioid pain medications or changes in law enforcement practices. Also, the authors do not break down the results to discuss the association between PDMPs and illegal opioids. The data in this study only covers the years from 1999 to 2014. This study does help to answer my specific research question by providing evidence that PDMPs may not be effective at reducing prescription opioid drug overdose deaths. </w:t>
      </w:r>
    </w:p>
    <w:bookmarkEnd w:id="5"/>
    <w:p w14:paraId="5C99FE0F" w14:textId="77777777" w:rsidR="00D3653F" w:rsidRPr="00BB2E0B" w:rsidRDefault="00D3653F" w:rsidP="00D3653F">
      <w:pPr>
        <w:spacing w:after="0" w:line="480" w:lineRule="auto"/>
        <w:ind w:firstLine="720"/>
        <w:jc w:val="both"/>
        <w:rPr>
          <w:rFonts w:ascii="Times New Roman" w:hAnsi="Times New Roman" w:cs="Times New Roman"/>
          <w:sz w:val="24"/>
          <w:szCs w:val="24"/>
        </w:rPr>
      </w:pPr>
      <w:r w:rsidRPr="00BB2E0B">
        <w:rPr>
          <w:rFonts w:ascii="Times New Roman" w:hAnsi="Times New Roman" w:cs="Times New Roman"/>
          <w:sz w:val="24"/>
          <w:szCs w:val="24"/>
        </w:rPr>
        <w:lastRenderedPageBreak/>
        <w:t xml:space="preserve">Rhodes et al. (2019) present a systematic review of the literature on the effectiveness of prescription drug monitoring programs (PDMPs) in reducing opioid-related harms and consequences. The authors reviewed a total of 22 studies that evaluated the impact of PDMPs on various outcomes, including opioid overdose, doctor shopping, and opioid prescription rates. The results of the review suggest that the effect that PDMPs have on opioid overdoses is unclear. Of 13 studies that reported on opioid-related adverse effects, only </w:t>
      </w:r>
      <w:r>
        <w:rPr>
          <w:rFonts w:ascii="Times New Roman" w:hAnsi="Times New Roman" w:cs="Times New Roman"/>
          <w:sz w:val="24"/>
          <w:szCs w:val="24"/>
        </w:rPr>
        <w:t>two</w:t>
      </w:r>
      <w:r w:rsidRPr="00BB2E0B">
        <w:rPr>
          <w:rFonts w:ascii="Times New Roman" w:hAnsi="Times New Roman" w:cs="Times New Roman"/>
          <w:sz w:val="24"/>
          <w:szCs w:val="24"/>
        </w:rPr>
        <w:t xml:space="preserve"> found significant results, with one study finding that opioid overdoses increased after PDMP implementation and the other finding a decrease. The authors conducted a comprehensive systematic review of the literature, which is a strength of the paper. However, one shortcoming of the research is the limited consideration of contextual factors that may affect the effectiveness of PDMPs in reducing opioid overdoses. For example, the authors did not examine the role of state-level policies, such as those aimed at reducing the availability of opioids, in reducing opioid overdoses. This research answers the specific research question by suggesting that PDMPs are effective in reducing opioid overdose rates and doctor shopping, but more research is needed to determine their impact in the context of other state-level policies aimed at reducing the availability of opioids. The systematic review provides valuable information for policymakers and healthcare professionals considering the implementation of PDMPs to address the opioid epidemic.</w:t>
      </w:r>
    </w:p>
    <w:p w14:paraId="37E97815" w14:textId="77777777" w:rsidR="00125C9B" w:rsidRDefault="00125C9B" w:rsidP="00D3653F">
      <w:pPr>
        <w:spacing w:after="0" w:line="480" w:lineRule="auto"/>
        <w:jc w:val="both"/>
        <w:rPr>
          <w:rFonts w:ascii="Times New Roman" w:hAnsi="Times New Roman" w:cs="Times New Roman"/>
          <w:sz w:val="24"/>
          <w:szCs w:val="24"/>
        </w:rPr>
      </w:pPr>
    </w:p>
    <w:p w14:paraId="1A007BAB" w14:textId="77777777" w:rsidR="00125C9B" w:rsidRDefault="00125C9B" w:rsidP="00D3653F">
      <w:pPr>
        <w:spacing w:after="0" w:line="480" w:lineRule="auto"/>
        <w:jc w:val="both"/>
        <w:rPr>
          <w:rFonts w:ascii="Times New Roman" w:hAnsi="Times New Roman" w:cs="Times New Roman"/>
          <w:sz w:val="24"/>
          <w:szCs w:val="24"/>
        </w:rPr>
      </w:pPr>
    </w:p>
    <w:p w14:paraId="3326F288" w14:textId="77777777" w:rsidR="00125C9B" w:rsidRDefault="00125C9B" w:rsidP="00D3653F">
      <w:pPr>
        <w:spacing w:after="0" w:line="480" w:lineRule="auto"/>
        <w:jc w:val="both"/>
        <w:rPr>
          <w:rFonts w:ascii="Times New Roman" w:hAnsi="Times New Roman" w:cs="Times New Roman"/>
          <w:sz w:val="24"/>
          <w:szCs w:val="24"/>
        </w:rPr>
      </w:pPr>
    </w:p>
    <w:p w14:paraId="59B91B22" w14:textId="77777777" w:rsidR="00125C9B" w:rsidRDefault="00125C9B" w:rsidP="00D3653F">
      <w:pPr>
        <w:spacing w:after="0" w:line="480" w:lineRule="auto"/>
        <w:jc w:val="both"/>
        <w:rPr>
          <w:rFonts w:ascii="Times New Roman" w:hAnsi="Times New Roman" w:cs="Times New Roman"/>
          <w:sz w:val="24"/>
          <w:szCs w:val="24"/>
        </w:rPr>
      </w:pPr>
    </w:p>
    <w:p w14:paraId="2565E2FB" w14:textId="77777777" w:rsidR="00125C9B" w:rsidRDefault="00125C9B" w:rsidP="00125C9B">
      <w:pPr>
        <w:spacing w:after="0" w:line="480" w:lineRule="auto"/>
        <w:jc w:val="both"/>
        <w:rPr>
          <w:rFonts w:ascii="Times New Roman" w:hAnsi="Times New Roman" w:cs="Times New Roman"/>
          <w:b/>
          <w:bCs/>
          <w:sz w:val="24"/>
          <w:szCs w:val="24"/>
        </w:rPr>
      </w:pPr>
    </w:p>
    <w:p w14:paraId="2B307883" w14:textId="77777777" w:rsidR="00125C9B" w:rsidRDefault="00125C9B" w:rsidP="00125C9B">
      <w:pPr>
        <w:spacing w:after="0" w:line="480" w:lineRule="auto"/>
        <w:jc w:val="both"/>
        <w:rPr>
          <w:rFonts w:ascii="Times New Roman" w:hAnsi="Times New Roman" w:cs="Times New Roman"/>
          <w:b/>
          <w:bCs/>
          <w:sz w:val="24"/>
          <w:szCs w:val="24"/>
        </w:rPr>
      </w:pPr>
    </w:p>
    <w:p w14:paraId="1930A139" w14:textId="50C185A2" w:rsidR="00125C9B" w:rsidRPr="00CD2CEB" w:rsidRDefault="00125C9B" w:rsidP="00125C9B">
      <w:pPr>
        <w:spacing w:after="0" w:line="480" w:lineRule="auto"/>
        <w:jc w:val="both"/>
        <w:rPr>
          <w:rFonts w:ascii="Times New Roman" w:hAnsi="Times New Roman" w:cs="Times New Roman"/>
          <w:b/>
          <w:bCs/>
          <w:sz w:val="24"/>
          <w:szCs w:val="24"/>
        </w:rPr>
      </w:pPr>
      <w:bookmarkStart w:id="6" w:name="_Hlk132967650"/>
      <w:r w:rsidRPr="00CD2CEB">
        <w:rPr>
          <w:rFonts w:ascii="Times New Roman" w:hAnsi="Times New Roman" w:cs="Times New Roman"/>
          <w:b/>
          <w:bCs/>
          <w:sz w:val="24"/>
          <w:szCs w:val="24"/>
        </w:rPr>
        <w:lastRenderedPageBreak/>
        <w:t>References</w:t>
      </w:r>
    </w:p>
    <w:p w14:paraId="79A5BAF4" w14:textId="77777777" w:rsidR="00125C9B" w:rsidRPr="00BB2E0B" w:rsidRDefault="00125C9B" w:rsidP="00125C9B">
      <w:pPr>
        <w:pStyle w:val="Heading1"/>
        <w:shd w:val="clear" w:color="auto" w:fill="FFFFFF"/>
        <w:spacing w:before="0" w:beforeAutospacing="0" w:after="0" w:afterAutospacing="0" w:line="480" w:lineRule="auto"/>
        <w:jc w:val="both"/>
        <w:rPr>
          <w:b w:val="0"/>
          <w:bCs w:val="0"/>
          <w:color w:val="000000"/>
          <w:spacing w:val="-5"/>
          <w:sz w:val="24"/>
          <w:szCs w:val="24"/>
        </w:rPr>
      </w:pPr>
      <w:r w:rsidRPr="00BB2E0B">
        <w:rPr>
          <w:b w:val="0"/>
          <w:bCs w:val="0"/>
          <w:color w:val="000000"/>
          <w:spacing w:val="-5"/>
          <w:sz w:val="24"/>
          <w:szCs w:val="24"/>
        </w:rPr>
        <w:t xml:space="preserve">Brady, J. E., Wunsch, H., DiMaggio, C., Lang, B. H., Giglio, J., &amp; Li, G. (2014). Prescription Drug </w:t>
      </w:r>
    </w:p>
    <w:p w14:paraId="66022C22" w14:textId="77777777" w:rsidR="00125C9B" w:rsidRPr="00BB2E0B" w:rsidRDefault="00125C9B" w:rsidP="00125C9B">
      <w:pPr>
        <w:pStyle w:val="Heading1"/>
        <w:shd w:val="clear" w:color="auto" w:fill="FFFFFF"/>
        <w:spacing w:before="0" w:beforeAutospacing="0" w:after="0" w:afterAutospacing="0" w:line="480" w:lineRule="auto"/>
        <w:ind w:left="720"/>
        <w:jc w:val="both"/>
        <w:rPr>
          <w:rStyle w:val="Hyperlink"/>
          <w:b w:val="0"/>
          <w:bCs w:val="0"/>
          <w:spacing w:val="-5"/>
          <w:sz w:val="24"/>
          <w:szCs w:val="24"/>
        </w:rPr>
      </w:pPr>
      <w:r w:rsidRPr="00BB2E0B">
        <w:rPr>
          <w:b w:val="0"/>
          <w:bCs w:val="0"/>
          <w:color w:val="000000"/>
          <w:spacing w:val="-5"/>
          <w:sz w:val="24"/>
          <w:szCs w:val="24"/>
        </w:rPr>
        <w:t>Monitoring and Dispensing of Prescription Opioids. </w:t>
      </w:r>
      <w:r w:rsidRPr="00BB2E0B">
        <w:rPr>
          <w:b w:val="0"/>
          <w:bCs w:val="0"/>
          <w:i/>
          <w:iCs/>
          <w:color w:val="000000"/>
          <w:spacing w:val="-5"/>
          <w:sz w:val="24"/>
          <w:szCs w:val="24"/>
        </w:rPr>
        <w:t>Public Health Reports (1974-)</w:t>
      </w:r>
      <w:r w:rsidRPr="00BB2E0B">
        <w:rPr>
          <w:b w:val="0"/>
          <w:bCs w:val="0"/>
          <w:color w:val="000000"/>
          <w:spacing w:val="-5"/>
          <w:sz w:val="24"/>
          <w:szCs w:val="24"/>
        </w:rPr>
        <w:t>, </w:t>
      </w:r>
      <w:r w:rsidRPr="00BB2E0B">
        <w:rPr>
          <w:b w:val="0"/>
          <w:bCs w:val="0"/>
          <w:i/>
          <w:iCs/>
          <w:color w:val="000000"/>
          <w:spacing w:val="-5"/>
          <w:sz w:val="24"/>
          <w:szCs w:val="24"/>
        </w:rPr>
        <w:t>129</w:t>
      </w:r>
      <w:r w:rsidRPr="00BB2E0B">
        <w:rPr>
          <w:b w:val="0"/>
          <w:bCs w:val="0"/>
          <w:color w:val="000000"/>
          <w:spacing w:val="-5"/>
          <w:sz w:val="24"/>
          <w:szCs w:val="24"/>
        </w:rPr>
        <w:t xml:space="preserve">(2), 139–147. </w:t>
      </w:r>
      <w:hyperlink r:id="rId4" w:history="1">
        <w:r w:rsidRPr="00BB2E0B">
          <w:rPr>
            <w:rStyle w:val="Hyperlink"/>
            <w:b w:val="0"/>
            <w:bCs w:val="0"/>
            <w:spacing w:val="-5"/>
            <w:sz w:val="24"/>
            <w:szCs w:val="24"/>
          </w:rPr>
          <w:t>http://www.jstor.org/stable/43775344</w:t>
        </w:r>
      </w:hyperlink>
    </w:p>
    <w:p w14:paraId="7C63FA2D" w14:textId="77777777" w:rsidR="00125C9B" w:rsidRPr="00BB2E0B" w:rsidRDefault="00125C9B" w:rsidP="00125C9B">
      <w:pPr>
        <w:pStyle w:val="NormalWeb"/>
        <w:spacing w:before="0" w:beforeAutospacing="0" w:after="0" w:afterAutospacing="0" w:line="480" w:lineRule="auto"/>
        <w:ind w:left="567" w:hanging="567"/>
        <w:rPr>
          <w:rStyle w:val="Hyperlink"/>
          <w:color w:val="auto"/>
          <w:u w:val="none"/>
        </w:rPr>
      </w:pPr>
      <w:r w:rsidRPr="00BB2E0B">
        <w:t xml:space="preserve">Centers for Disease Control and Prevention. (2022, June 1). </w:t>
      </w:r>
      <w:r w:rsidRPr="00BB2E0B">
        <w:rPr>
          <w:i/>
          <w:iCs/>
        </w:rPr>
        <w:t>Understanding the opioid overdose epidemic</w:t>
      </w:r>
      <w:r w:rsidRPr="00BB2E0B">
        <w:t xml:space="preserve">. Centers for Disease Control and Prevention. Retrieved March 24, 2023, from </w:t>
      </w:r>
      <w:hyperlink r:id="rId5" w:anchor=":~:text=The%20first%20wave%20began%20with,overdose%20deaths%20involving%20heroin4" w:history="1">
        <w:r w:rsidRPr="00BB2E0B">
          <w:rPr>
            <w:rStyle w:val="Hyperlink"/>
          </w:rPr>
          <w:t>https://www.cdc.gov/opioids/basics/epidemic.html#:~:text=The%20first%20wave%20began%20with,overdose%20deaths%20involving%20heroin4</w:t>
        </w:r>
      </w:hyperlink>
    </w:p>
    <w:p w14:paraId="22818AC8" w14:textId="77777777" w:rsidR="00125C9B" w:rsidRPr="00BB2E0B" w:rsidRDefault="00125C9B" w:rsidP="00125C9B">
      <w:pPr>
        <w:spacing w:after="0" w:line="480" w:lineRule="auto"/>
        <w:jc w:val="both"/>
        <w:rPr>
          <w:rFonts w:ascii="Times New Roman" w:hAnsi="Times New Roman" w:cs="Times New Roman"/>
          <w:color w:val="212121"/>
          <w:sz w:val="24"/>
          <w:szCs w:val="24"/>
          <w:shd w:val="clear" w:color="auto" w:fill="FFFFFF"/>
        </w:rPr>
      </w:pPr>
      <w:proofErr w:type="spellStart"/>
      <w:r w:rsidRPr="00BB2E0B">
        <w:rPr>
          <w:rFonts w:ascii="Times New Roman" w:hAnsi="Times New Roman" w:cs="Times New Roman"/>
          <w:color w:val="212121"/>
          <w:sz w:val="24"/>
          <w:szCs w:val="24"/>
          <w:shd w:val="clear" w:color="auto" w:fill="FFFFFF"/>
        </w:rPr>
        <w:t>Cerdá</w:t>
      </w:r>
      <w:proofErr w:type="spellEnd"/>
      <w:r w:rsidRPr="00BB2E0B">
        <w:rPr>
          <w:rFonts w:ascii="Times New Roman" w:hAnsi="Times New Roman" w:cs="Times New Roman"/>
          <w:color w:val="212121"/>
          <w:sz w:val="24"/>
          <w:szCs w:val="24"/>
          <w:shd w:val="clear" w:color="auto" w:fill="FFFFFF"/>
        </w:rPr>
        <w:t xml:space="preserve">, M., </w:t>
      </w:r>
      <w:proofErr w:type="spellStart"/>
      <w:r w:rsidRPr="00BB2E0B">
        <w:rPr>
          <w:rFonts w:ascii="Times New Roman" w:hAnsi="Times New Roman" w:cs="Times New Roman"/>
          <w:color w:val="212121"/>
          <w:sz w:val="24"/>
          <w:szCs w:val="24"/>
          <w:shd w:val="clear" w:color="auto" w:fill="FFFFFF"/>
        </w:rPr>
        <w:t>Ponicki</w:t>
      </w:r>
      <w:proofErr w:type="spellEnd"/>
      <w:r w:rsidRPr="00BB2E0B">
        <w:rPr>
          <w:rFonts w:ascii="Times New Roman" w:hAnsi="Times New Roman" w:cs="Times New Roman"/>
          <w:color w:val="212121"/>
          <w:sz w:val="24"/>
          <w:szCs w:val="24"/>
          <w:shd w:val="clear" w:color="auto" w:fill="FFFFFF"/>
        </w:rPr>
        <w:t xml:space="preserve">, W. R., Smith, N., Rivera-Aguirre, A., Davis, C. S., Marshall, B. D. L., Fink, </w:t>
      </w:r>
    </w:p>
    <w:p w14:paraId="5EB5ED00" w14:textId="77777777" w:rsidR="00125C9B" w:rsidRPr="00BB2E0B" w:rsidRDefault="00125C9B" w:rsidP="00125C9B">
      <w:pPr>
        <w:spacing w:after="0" w:line="480" w:lineRule="auto"/>
        <w:ind w:left="720"/>
        <w:jc w:val="both"/>
        <w:rPr>
          <w:rFonts w:ascii="Times New Roman" w:hAnsi="Times New Roman" w:cs="Times New Roman"/>
          <w:color w:val="212121"/>
          <w:sz w:val="24"/>
          <w:szCs w:val="24"/>
          <w:shd w:val="clear" w:color="auto" w:fill="FFFFFF"/>
        </w:rPr>
      </w:pPr>
      <w:r w:rsidRPr="00BB2E0B">
        <w:rPr>
          <w:rFonts w:ascii="Times New Roman" w:hAnsi="Times New Roman" w:cs="Times New Roman"/>
          <w:color w:val="212121"/>
          <w:sz w:val="24"/>
          <w:szCs w:val="24"/>
          <w:shd w:val="clear" w:color="auto" w:fill="FFFFFF"/>
        </w:rPr>
        <w:t>D. S., Henry, S. G., Castillo-</w:t>
      </w:r>
      <w:proofErr w:type="spellStart"/>
      <w:r w:rsidRPr="00BB2E0B">
        <w:rPr>
          <w:rFonts w:ascii="Times New Roman" w:hAnsi="Times New Roman" w:cs="Times New Roman"/>
          <w:color w:val="212121"/>
          <w:sz w:val="24"/>
          <w:szCs w:val="24"/>
          <w:shd w:val="clear" w:color="auto" w:fill="FFFFFF"/>
        </w:rPr>
        <w:t>Carniglia</w:t>
      </w:r>
      <w:proofErr w:type="spellEnd"/>
      <w:r w:rsidRPr="00BB2E0B">
        <w:rPr>
          <w:rFonts w:ascii="Times New Roman" w:hAnsi="Times New Roman" w:cs="Times New Roman"/>
          <w:color w:val="212121"/>
          <w:sz w:val="24"/>
          <w:szCs w:val="24"/>
          <w:shd w:val="clear" w:color="auto" w:fill="FFFFFF"/>
        </w:rPr>
        <w:t xml:space="preserve">, A., Wintemute, G. J., </w:t>
      </w:r>
      <w:proofErr w:type="spellStart"/>
      <w:r w:rsidRPr="00BB2E0B">
        <w:rPr>
          <w:rFonts w:ascii="Times New Roman" w:hAnsi="Times New Roman" w:cs="Times New Roman"/>
          <w:color w:val="212121"/>
          <w:sz w:val="24"/>
          <w:szCs w:val="24"/>
          <w:shd w:val="clear" w:color="auto" w:fill="FFFFFF"/>
        </w:rPr>
        <w:t>Gaidus</w:t>
      </w:r>
      <w:proofErr w:type="spellEnd"/>
      <w:r w:rsidRPr="00BB2E0B">
        <w:rPr>
          <w:rFonts w:ascii="Times New Roman" w:hAnsi="Times New Roman" w:cs="Times New Roman"/>
          <w:color w:val="212121"/>
          <w:sz w:val="24"/>
          <w:szCs w:val="24"/>
          <w:shd w:val="clear" w:color="auto" w:fill="FFFFFF"/>
        </w:rPr>
        <w:t>, A., Gruenewald, P. J., &amp; Martins, S. S. (2020). Measuring Relationships Between Proactive Reporting State-level Prescription Drug Monitoring Programs and County-level Fatal Prescription Opioid Overdoses. </w:t>
      </w:r>
      <w:r w:rsidRPr="00BB2E0B">
        <w:rPr>
          <w:rFonts w:ascii="Times New Roman" w:hAnsi="Times New Roman" w:cs="Times New Roman"/>
          <w:i/>
          <w:iCs/>
          <w:color w:val="212121"/>
          <w:sz w:val="24"/>
          <w:szCs w:val="24"/>
          <w:shd w:val="clear" w:color="auto" w:fill="FFFFFF"/>
        </w:rPr>
        <w:t>Epidemiology (Cambridge, Mass.)</w:t>
      </w:r>
      <w:r w:rsidRPr="00BB2E0B">
        <w:rPr>
          <w:rFonts w:ascii="Times New Roman" w:hAnsi="Times New Roman" w:cs="Times New Roman"/>
          <w:color w:val="212121"/>
          <w:sz w:val="24"/>
          <w:szCs w:val="24"/>
          <w:shd w:val="clear" w:color="auto" w:fill="FFFFFF"/>
        </w:rPr>
        <w:t>, </w:t>
      </w:r>
      <w:r w:rsidRPr="00BB2E0B">
        <w:rPr>
          <w:rFonts w:ascii="Times New Roman" w:hAnsi="Times New Roman" w:cs="Times New Roman"/>
          <w:i/>
          <w:iCs/>
          <w:color w:val="212121"/>
          <w:sz w:val="24"/>
          <w:szCs w:val="24"/>
          <w:shd w:val="clear" w:color="auto" w:fill="FFFFFF"/>
        </w:rPr>
        <w:t>31</w:t>
      </w:r>
      <w:r w:rsidRPr="00BB2E0B">
        <w:rPr>
          <w:rFonts w:ascii="Times New Roman" w:hAnsi="Times New Roman" w:cs="Times New Roman"/>
          <w:color w:val="212121"/>
          <w:sz w:val="24"/>
          <w:szCs w:val="24"/>
          <w:shd w:val="clear" w:color="auto" w:fill="FFFFFF"/>
        </w:rPr>
        <w:t xml:space="preserve">(1), 32–42. </w:t>
      </w:r>
      <w:hyperlink r:id="rId6" w:history="1">
        <w:r w:rsidRPr="00BB2E0B">
          <w:rPr>
            <w:rStyle w:val="Hyperlink"/>
            <w:rFonts w:ascii="Times New Roman" w:hAnsi="Times New Roman" w:cs="Times New Roman"/>
            <w:sz w:val="24"/>
            <w:szCs w:val="24"/>
            <w:shd w:val="clear" w:color="auto" w:fill="FFFFFF"/>
          </w:rPr>
          <w:t>https://doi.org/10.1097/EDE.0000000000001123</w:t>
        </w:r>
      </w:hyperlink>
    </w:p>
    <w:p w14:paraId="04520ABF" w14:textId="77777777" w:rsidR="00125C9B" w:rsidRPr="00BB2E0B" w:rsidRDefault="00125C9B" w:rsidP="00125C9B">
      <w:pPr>
        <w:pStyle w:val="Heading1"/>
        <w:shd w:val="clear" w:color="auto" w:fill="FFFFFF"/>
        <w:spacing w:before="0" w:beforeAutospacing="0" w:after="0" w:afterAutospacing="0" w:line="480" w:lineRule="auto"/>
        <w:jc w:val="both"/>
        <w:rPr>
          <w:b w:val="0"/>
          <w:bCs w:val="0"/>
          <w:color w:val="212121"/>
          <w:sz w:val="24"/>
          <w:szCs w:val="24"/>
          <w:shd w:val="clear" w:color="auto" w:fill="FFFFFF"/>
        </w:rPr>
      </w:pPr>
      <w:r w:rsidRPr="00BB2E0B">
        <w:rPr>
          <w:b w:val="0"/>
          <w:bCs w:val="0"/>
          <w:color w:val="212121"/>
          <w:sz w:val="24"/>
          <w:szCs w:val="24"/>
          <w:shd w:val="clear" w:color="auto" w:fill="FFFFFF"/>
        </w:rPr>
        <w:t xml:space="preserve">Nam, Y. H., Shea, D. G., Shi, Y., &amp; Moran, J. R. (2017). State prescription drug monitoring </w:t>
      </w:r>
    </w:p>
    <w:p w14:paraId="5A72EA85" w14:textId="77777777" w:rsidR="00125C9B" w:rsidRPr="00BB2E0B" w:rsidRDefault="00125C9B" w:rsidP="00125C9B">
      <w:pPr>
        <w:pStyle w:val="Heading1"/>
        <w:shd w:val="clear" w:color="auto" w:fill="FFFFFF"/>
        <w:spacing w:before="0" w:beforeAutospacing="0" w:after="0" w:afterAutospacing="0" w:line="480" w:lineRule="auto"/>
        <w:ind w:left="720"/>
        <w:jc w:val="both"/>
        <w:rPr>
          <w:b w:val="0"/>
          <w:bCs w:val="0"/>
          <w:color w:val="212121"/>
          <w:sz w:val="24"/>
          <w:szCs w:val="24"/>
          <w:shd w:val="clear" w:color="auto" w:fill="FFFFFF"/>
        </w:rPr>
      </w:pPr>
      <w:r w:rsidRPr="00BB2E0B">
        <w:rPr>
          <w:b w:val="0"/>
          <w:bCs w:val="0"/>
          <w:color w:val="212121"/>
          <w:sz w:val="24"/>
          <w:szCs w:val="24"/>
          <w:shd w:val="clear" w:color="auto" w:fill="FFFFFF"/>
        </w:rPr>
        <w:t>programs and fatal drug overdoses. </w:t>
      </w:r>
      <w:r w:rsidRPr="00BB2E0B">
        <w:rPr>
          <w:b w:val="0"/>
          <w:bCs w:val="0"/>
          <w:i/>
          <w:iCs/>
          <w:color w:val="212121"/>
          <w:sz w:val="24"/>
          <w:szCs w:val="24"/>
          <w:shd w:val="clear" w:color="auto" w:fill="FFFFFF"/>
        </w:rPr>
        <w:t>The American journal of managed care</w:t>
      </w:r>
      <w:r w:rsidRPr="00BB2E0B">
        <w:rPr>
          <w:b w:val="0"/>
          <w:bCs w:val="0"/>
          <w:color w:val="212121"/>
          <w:sz w:val="24"/>
          <w:szCs w:val="24"/>
          <w:shd w:val="clear" w:color="auto" w:fill="FFFFFF"/>
        </w:rPr>
        <w:t>, </w:t>
      </w:r>
      <w:r w:rsidRPr="00BB2E0B">
        <w:rPr>
          <w:b w:val="0"/>
          <w:bCs w:val="0"/>
          <w:i/>
          <w:iCs/>
          <w:color w:val="212121"/>
          <w:sz w:val="24"/>
          <w:szCs w:val="24"/>
          <w:shd w:val="clear" w:color="auto" w:fill="FFFFFF"/>
        </w:rPr>
        <w:t>23</w:t>
      </w:r>
      <w:r w:rsidRPr="00BB2E0B">
        <w:rPr>
          <w:b w:val="0"/>
          <w:bCs w:val="0"/>
          <w:color w:val="212121"/>
          <w:sz w:val="24"/>
          <w:szCs w:val="24"/>
          <w:shd w:val="clear" w:color="auto" w:fill="FFFFFF"/>
        </w:rPr>
        <w:t>(5), 297–303.</w:t>
      </w:r>
    </w:p>
    <w:p w14:paraId="059BE5CF" w14:textId="77777777" w:rsidR="00125C9B" w:rsidRPr="00BB2E0B" w:rsidRDefault="00125C9B" w:rsidP="00125C9B">
      <w:pPr>
        <w:spacing w:after="0" w:line="480" w:lineRule="auto"/>
        <w:jc w:val="both"/>
        <w:rPr>
          <w:rFonts w:ascii="Times New Roman" w:hAnsi="Times New Roman" w:cs="Times New Roman"/>
          <w:color w:val="212121"/>
          <w:sz w:val="24"/>
          <w:szCs w:val="24"/>
          <w:shd w:val="clear" w:color="auto" w:fill="FFFFFF"/>
        </w:rPr>
      </w:pPr>
      <w:r w:rsidRPr="00BB2E0B">
        <w:rPr>
          <w:rFonts w:ascii="Times New Roman" w:hAnsi="Times New Roman" w:cs="Times New Roman"/>
          <w:color w:val="212121"/>
          <w:sz w:val="24"/>
          <w:szCs w:val="24"/>
          <w:shd w:val="clear" w:color="auto" w:fill="FFFFFF"/>
        </w:rPr>
        <w:t xml:space="preserve">Patrick, S. W., Fry, C. E., Jones, T. F., &amp; Buntin, M. B. (2016). Implementation Of Prescription </w:t>
      </w:r>
    </w:p>
    <w:p w14:paraId="48CBE27B" w14:textId="77777777" w:rsidR="00125C9B" w:rsidRPr="00D641DB" w:rsidRDefault="00125C9B" w:rsidP="00125C9B">
      <w:pPr>
        <w:spacing w:after="0" w:line="480" w:lineRule="auto"/>
        <w:ind w:left="720"/>
        <w:jc w:val="both"/>
        <w:rPr>
          <w:rFonts w:ascii="Times New Roman" w:hAnsi="Times New Roman" w:cs="Times New Roman"/>
          <w:color w:val="212121"/>
          <w:sz w:val="24"/>
          <w:szCs w:val="24"/>
          <w:shd w:val="clear" w:color="auto" w:fill="FFFFFF"/>
        </w:rPr>
      </w:pPr>
      <w:r w:rsidRPr="00BB2E0B">
        <w:rPr>
          <w:rFonts w:ascii="Times New Roman" w:hAnsi="Times New Roman" w:cs="Times New Roman"/>
          <w:color w:val="212121"/>
          <w:sz w:val="24"/>
          <w:szCs w:val="24"/>
          <w:shd w:val="clear" w:color="auto" w:fill="FFFFFF"/>
        </w:rPr>
        <w:t xml:space="preserve">Drug Monitoring Programs Associated </w:t>
      </w:r>
      <w:proofErr w:type="gramStart"/>
      <w:r w:rsidRPr="00BB2E0B">
        <w:rPr>
          <w:rFonts w:ascii="Times New Roman" w:hAnsi="Times New Roman" w:cs="Times New Roman"/>
          <w:color w:val="212121"/>
          <w:sz w:val="24"/>
          <w:szCs w:val="24"/>
          <w:shd w:val="clear" w:color="auto" w:fill="FFFFFF"/>
        </w:rPr>
        <w:t>With</w:t>
      </w:r>
      <w:proofErr w:type="gramEnd"/>
      <w:r w:rsidRPr="00BB2E0B">
        <w:rPr>
          <w:rFonts w:ascii="Times New Roman" w:hAnsi="Times New Roman" w:cs="Times New Roman"/>
          <w:color w:val="212121"/>
          <w:sz w:val="24"/>
          <w:szCs w:val="24"/>
          <w:shd w:val="clear" w:color="auto" w:fill="FFFFFF"/>
        </w:rPr>
        <w:t xml:space="preserve"> Reductions In Opioid-Related Death Rates. </w:t>
      </w:r>
      <w:r w:rsidRPr="00BB2E0B">
        <w:rPr>
          <w:rFonts w:ascii="Times New Roman" w:hAnsi="Times New Roman" w:cs="Times New Roman"/>
          <w:i/>
          <w:iCs/>
          <w:color w:val="212121"/>
          <w:sz w:val="24"/>
          <w:szCs w:val="24"/>
          <w:shd w:val="clear" w:color="auto" w:fill="FFFFFF"/>
        </w:rPr>
        <w:t>Health affairs (Project Hope)</w:t>
      </w:r>
      <w:r w:rsidRPr="00BB2E0B">
        <w:rPr>
          <w:rFonts w:ascii="Times New Roman" w:hAnsi="Times New Roman" w:cs="Times New Roman"/>
          <w:color w:val="212121"/>
          <w:sz w:val="24"/>
          <w:szCs w:val="24"/>
          <w:shd w:val="clear" w:color="auto" w:fill="FFFFFF"/>
        </w:rPr>
        <w:t>, </w:t>
      </w:r>
      <w:r w:rsidRPr="00BB2E0B">
        <w:rPr>
          <w:rFonts w:ascii="Times New Roman" w:hAnsi="Times New Roman" w:cs="Times New Roman"/>
          <w:i/>
          <w:iCs/>
          <w:color w:val="212121"/>
          <w:sz w:val="24"/>
          <w:szCs w:val="24"/>
          <w:shd w:val="clear" w:color="auto" w:fill="FFFFFF"/>
        </w:rPr>
        <w:t>35</w:t>
      </w:r>
      <w:r w:rsidRPr="00BB2E0B">
        <w:rPr>
          <w:rFonts w:ascii="Times New Roman" w:hAnsi="Times New Roman" w:cs="Times New Roman"/>
          <w:color w:val="212121"/>
          <w:sz w:val="24"/>
          <w:szCs w:val="24"/>
          <w:shd w:val="clear" w:color="auto" w:fill="FFFFFF"/>
        </w:rPr>
        <w:t xml:space="preserve">(7), 1324–1332. </w:t>
      </w:r>
      <w:hyperlink r:id="rId7" w:history="1">
        <w:r w:rsidRPr="00BB2E0B">
          <w:rPr>
            <w:rStyle w:val="Hyperlink"/>
            <w:rFonts w:ascii="Times New Roman" w:hAnsi="Times New Roman" w:cs="Times New Roman"/>
            <w:sz w:val="24"/>
            <w:szCs w:val="24"/>
            <w:shd w:val="clear" w:color="auto" w:fill="FFFFFF"/>
          </w:rPr>
          <w:t>https://doi.org/10.1377/hlthaff.2015.1496</w:t>
        </w:r>
      </w:hyperlink>
    </w:p>
    <w:p w14:paraId="50BC6FEF" w14:textId="77777777" w:rsidR="00125C9B" w:rsidRPr="00D641DB" w:rsidRDefault="00125C9B" w:rsidP="00125C9B">
      <w:pPr>
        <w:pStyle w:val="Heading1"/>
        <w:shd w:val="clear" w:color="auto" w:fill="FFFFFF"/>
        <w:spacing w:before="0" w:beforeAutospacing="0" w:after="0" w:afterAutospacing="0" w:line="480" w:lineRule="auto"/>
        <w:jc w:val="both"/>
        <w:rPr>
          <w:b w:val="0"/>
          <w:bCs w:val="0"/>
          <w:color w:val="212121"/>
          <w:sz w:val="24"/>
          <w:szCs w:val="24"/>
          <w:shd w:val="clear" w:color="auto" w:fill="FFFFFF"/>
        </w:rPr>
      </w:pPr>
      <w:r w:rsidRPr="00D641DB">
        <w:rPr>
          <w:b w:val="0"/>
          <w:bCs w:val="0"/>
          <w:color w:val="212121"/>
          <w:sz w:val="24"/>
          <w:szCs w:val="24"/>
          <w:shd w:val="clear" w:color="auto" w:fill="FFFFFF"/>
        </w:rPr>
        <w:t xml:space="preserve">Rhodes, E., Wilson, M., Robinson, A., Hayden, J. A., &amp; </w:t>
      </w:r>
      <w:proofErr w:type="spellStart"/>
      <w:r w:rsidRPr="00D641DB">
        <w:rPr>
          <w:b w:val="0"/>
          <w:bCs w:val="0"/>
          <w:color w:val="212121"/>
          <w:sz w:val="24"/>
          <w:szCs w:val="24"/>
          <w:shd w:val="clear" w:color="auto" w:fill="FFFFFF"/>
        </w:rPr>
        <w:t>Asbridge</w:t>
      </w:r>
      <w:proofErr w:type="spellEnd"/>
      <w:r w:rsidRPr="00D641DB">
        <w:rPr>
          <w:b w:val="0"/>
          <w:bCs w:val="0"/>
          <w:color w:val="212121"/>
          <w:sz w:val="24"/>
          <w:szCs w:val="24"/>
          <w:shd w:val="clear" w:color="auto" w:fill="FFFFFF"/>
        </w:rPr>
        <w:t xml:space="preserve">, M. (2019). The effectiveness </w:t>
      </w:r>
    </w:p>
    <w:p w14:paraId="681F0933" w14:textId="77777777" w:rsidR="00125C9B" w:rsidRPr="00D641DB" w:rsidRDefault="00125C9B" w:rsidP="00125C9B">
      <w:pPr>
        <w:pStyle w:val="Heading1"/>
        <w:shd w:val="clear" w:color="auto" w:fill="FFFFFF"/>
        <w:spacing w:before="0" w:beforeAutospacing="0" w:after="0" w:afterAutospacing="0" w:line="480" w:lineRule="auto"/>
        <w:ind w:left="720"/>
        <w:jc w:val="both"/>
        <w:rPr>
          <w:b w:val="0"/>
          <w:bCs w:val="0"/>
          <w:color w:val="212121"/>
          <w:sz w:val="24"/>
          <w:szCs w:val="24"/>
          <w:shd w:val="clear" w:color="auto" w:fill="FFFFFF"/>
        </w:rPr>
      </w:pPr>
      <w:r w:rsidRPr="00D641DB">
        <w:rPr>
          <w:b w:val="0"/>
          <w:bCs w:val="0"/>
          <w:color w:val="212121"/>
          <w:sz w:val="24"/>
          <w:szCs w:val="24"/>
          <w:shd w:val="clear" w:color="auto" w:fill="FFFFFF"/>
        </w:rPr>
        <w:lastRenderedPageBreak/>
        <w:t>of prescription drug monitoring programs at reducing opioid-related harms and consequences: a systematic review. </w:t>
      </w:r>
      <w:r w:rsidRPr="00D641DB">
        <w:rPr>
          <w:b w:val="0"/>
          <w:bCs w:val="0"/>
          <w:i/>
          <w:iCs/>
          <w:color w:val="212121"/>
          <w:sz w:val="24"/>
          <w:szCs w:val="24"/>
          <w:shd w:val="clear" w:color="auto" w:fill="FFFFFF"/>
        </w:rPr>
        <w:t>BMC health services research</w:t>
      </w:r>
      <w:r w:rsidRPr="00D641DB">
        <w:rPr>
          <w:b w:val="0"/>
          <w:bCs w:val="0"/>
          <w:color w:val="212121"/>
          <w:sz w:val="24"/>
          <w:szCs w:val="24"/>
          <w:shd w:val="clear" w:color="auto" w:fill="FFFFFF"/>
        </w:rPr>
        <w:t>, </w:t>
      </w:r>
      <w:r w:rsidRPr="00D641DB">
        <w:rPr>
          <w:b w:val="0"/>
          <w:bCs w:val="0"/>
          <w:i/>
          <w:iCs/>
          <w:color w:val="212121"/>
          <w:sz w:val="24"/>
          <w:szCs w:val="24"/>
          <w:shd w:val="clear" w:color="auto" w:fill="FFFFFF"/>
        </w:rPr>
        <w:t>19</w:t>
      </w:r>
      <w:r w:rsidRPr="00D641DB">
        <w:rPr>
          <w:b w:val="0"/>
          <w:bCs w:val="0"/>
          <w:color w:val="212121"/>
          <w:sz w:val="24"/>
          <w:szCs w:val="24"/>
          <w:shd w:val="clear" w:color="auto" w:fill="FFFFFF"/>
        </w:rPr>
        <w:t xml:space="preserve">(1), 784. </w:t>
      </w:r>
      <w:hyperlink r:id="rId8" w:history="1">
        <w:r w:rsidRPr="00D641DB">
          <w:rPr>
            <w:rStyle w:val="Hyperlink"/>
            <w:b w:val="0"/>
            <w:bCs w:val="0"/>
            <w:sz w:val="24"/>
            <w:szCs w:val="24"/>
            <w:shd w:val="clear" w:color="auto" w:fill="FFFFFF"/>
          </w:rPr>
          <w:t>https://doi.org/10.11</w:t>
        </w:r>
        <w:r w:rsidRPr="00D641DB">
          <w:rPr>
            <w:rStyle w:val="Hyperlink"/>
            <w:b w:val="0"/>
            <w:bCs w:val="0"/>
            <w:sz w:val="24"/>
            <w:szCs w:val="24"/>
            <w:shd w:val="clear" w:color="auto" w:fill="FFFFFF"/>
          </w:rPr>
          <w:t>8</w:t>
        </w:r>
        <w:r w:rsidRPr="00D641DB">
          <w:rPr>
            <w:rStyle w:val="Hyperlink"/>
            <w:b w:val="0"/>
            <w:bCs w:val="0"/>
            <w:sz w:val="24"/>
            <w:szCs w:val="24"/>
            <w:shd w:val="clear" w:color="auto" w:fill="FFFFFF"/>
          </w:rPr>
          <w:t>6/s12913-019-4642-8</w:t>
        </w:r>
      </w:hyperlink>
    </w:p>
    <w:p w14:paraId="09B0E084" w14:textId="77777777" w:rsidR="00125C9B" w:rsidRPr="00D641DB" w:rsidRDefault="00125C9B" w:rsidP="00125C9B">
      <w:pPr>
        <w:pStyle w:val="NormalWeb"/>
        <w:spacing w:before="0" w:beforeAutospacing="0" w:after="0" w:afterAutospacing="0" w:line="480" w:lineRule="auto"/>
      </w:pPr>
      <w:r w:rsidRPr="00D641DB">
        <w:t xml:space="preserve">U.S. Department of Health and Human Services. (2023, March 8). </w:t>
      </w:r>
      <w:r w:rsidRPr="00D641DB">
        <w:rPr>
          <w:i/>
          <w:iCs/>
        </w:rPr>
        <w:t>Drug Overdose Death Rates</w:t>
      </w:r>
      <w:r w:rsidRPr="00D641DB">
        <w:t xml:space="preserve">. National Institutes of Health. Retrieved March 24, 2023, from </w:t>
      </w:r>
      <w:hyperlink r:id="rId9" w:history="1">
        <w:r w:rsidRPr="00D641DB">
          <w:rPr>
            <w:rStyle w:val="Hyperlink"/>
          </w:rPr>
          <w:t>https://nida.nih.gov/research-topics/trends-statistics/overdose-death-rates</w:t>
        </w:r>
      </w:hyperlink>
    </w:p>
    <w:bookmarkEnd w:id="6"/>
    <w:p w14:paraId="59FB4FC8" w14:textId="77777777" w:rsidR="00125C9B" w:rsidRDefault="00125C9B" w:rsidP="00D3653F">
      <w:pPr>
        <w:spacing w:after="0" w:line="480" w:lineRule="auto"/>
        <w:jc w:val="both"/>
        <w:rPr>
          <w:rFonts w:ascii="Times New Roman" w:hAnsi="Times New Roman" w:cs="Times New Roman"/>
          <w:sz w:val="24"/>
          <w:szCs w:val="24"/>
        </w:rPr>
      </w:pPr>
    </w:p>
    <w:p w14:paraId="738872BA" w14:textId="77777777" w:rsidR="00291581" w:rsidRDefault="00291581" w:rsidP="00D3653F">
      <w:pPr>
        <w:spacing w:after="0" w:line="480" w:lineRule="auto"/>
        <w:jc w:val="both"/>
        <w:rPr>
          <w:rFonts w:ascii="Times New Roman" w:hAnsi="Times New Roman" w:cs="Times New Roman"/>
          <w:sz w:val="24"/>
          <w:szCs w:val="24"/>
        </w:rPr>
      </w:pPr>
    </w:p>
    <w:p w14:paraId="0F22C551" w14:textId="77777777" w:rsidR="00291581" w:rsidRDefault="00291581" w:rsidP="00291581">
      <w:pPr>
        <w:spacing w:after="0" w:line="480" w:lineRule="auto"/>
        <w:rPr>
          <w:rFonts w:ascii="Times New Roman" w:hAnsi="Times New Roman" w:cs="Times New Roman"/>
        </w:rPr>
      </w:pPr>
      <w:hyperlink r:id="rId10" w:history="1">
        <w:r w:rsidRPr="00C371BF">
          <w:rPr>
            <w:rStyle w:val="Hyperlink"/>
            <w:rFonts w:ascii="Times New Roman" w:hAnsi="Times New Roman" w:cs="Times New Roman"/>
          </w:rPr>
          <w:t>https://onlinelibrary-wiley-com.ezproxy.lib.calpoly.edu/doi/10.1002/pam.22098</w:t>
        </w:r>
      </w:hyperlink>
    </w:p>
    <w:p w14:paraId="43F86EA5" w14:textId="77777777" w:rsidR="00291581" w:rsidRDefault="00291581" w:rsidP="00291581">
      <w:pPr>
        <w:spacing w:after="0" w:line="480" w:lineRule="auto"/>
        <w:rPr>
          <w:rFonts w:ascii="Times New Roman" w:hAnsi="Times New Roman" w:cs="Times New Roman"/>
        </w:rPr>
      </w:pPr>
      <w:hyperlink r:id="rId11" w:history="1">
        <w:r w:rsidRPr="00C371BF">
          <w:rPr>
            <w:rStyle w:val="Hyperlink"/>
            <w:rFonts w:ascii="Times New Roman" w:hAnsi="Times New Roman" w:cs="Times New Roman"/>
          </w:rPr>
          <w:t>https://web-s-ebscohost-com.ezproxy.lib.calpoly.edu/ehost/detail/detail?vid=0&amp;sid=311f3601-2d7b-4d78-a425-b212fbc7b355%40redis&amp;bdata=JnNpdGU9ZWhvc3QtbGl2ZSZzY29wZT1zaXRl#AN=1755509&amp;db=ecn</w:t>
        </w:r>
      </w:hyperlink>
    </w:p>
    <w:p w14:paraId="2CB98EF4" w14:textId="77777777" w:rsidR="00291581" w:rsidRDefault="00291581" w:rsidP="00291581">
      <w:pPr>
        <w:spacing w:after="0" w:line="480" w:lineRule="auto"/>
        <w:rPr>
          <w:rFonts w:ascii="Times New Roman" w:hAnsi="Times New Roman" w:cs="Times New Roman"/>
        </w:rPr>
      </w:pPr>
      <w:hyperlink r:id="rId12" w:history="1">
        <w:r w:rsidRPr="00C371BF">
          <w:rPr>
            <w:rStyle w:val="Hyperlink"/>
            <w:rFonts w:ascii="Times New Roman" w:hAnsi="Times New Roman" w:cs="Times New Roman"/>
          </w:rPr>
          <w:t>https://web-s-ebscohost-com.ezproxy.lib.calpoly.edu/ehost/detail/detail?vid=0&amp;sid=258abdd2-e040-4738-9327-dbc5dca2247e%40redis&amp;bdata=JnNpdGU9ZWhvc3QtbGl2ZSZzY29wZT1zaXRl#AN=1875254&amp;db=ecn</w:t>
        </w:r>
      </w:hyperlink>
    </w:p>
    <w:p w14:paraId="65ADE667" w14:textId="77777777" w:rsidR="00291581" w:rsidRDefault="00291581" w:rsidP="00291581">
      <w:pPr>
        <w:spacing w:after="0" w:line="480" w:lineRule="auto"/>
        <w:rPr>
          <w:rFonts w:ascii="Times New Roman" w:hAnsi="Times New Roman" w:cs="Times New Roman"/>
        </w:rPr>
      </w:pPr>
      <w:hyperlink r:id="rId13" w:history="1">
        <w:r w:rsidRPr="00C371BF">
          <w:rPr>
            <w:rStyle w:val="Hyperlink"/>
            <w:rFonts w:ascii="Times New Roman" w:hAnsi="Times New Roman" w:cs="Times New Roman"/>
          </w:rPr>
          <w:t>https://web-s-ebscohost-com.ezproxy.lib.calpoly.edu/ehost/detail/detail?vid=0&amp;sid=8fb4e3d7-48c0-4b74-adbf-df76470749dd%40redis&amp;bdata=JnNpdGU9ZWhvc3QtbGl2ZSZzY29wZT1zaXRl#AN=1912245&amp;db=ecn</w:t>
        </w:r>
      </w:hyperlink>
    </w:p>
    <w:p w14:paraId="0B351993" w14:textId="77777777" w:rsidR="00291581" w:rsidRPr="00BB2E0B" w:rsidRDefault="00291581" w:rsidP="00D3653F">
      <w:pPr>
        <w:spacing w:after="0" w:line="480" w:lineRule="auto"/>
        <w:jc w:val="both"/>
        <w:rPr>
          <w:rFonts w:ascii="Times New Roman" w:hAnsi="Times New Roman" w:cs="Times New Roman"/>
          <w:sz w:val="24"/>
          <w:szCs w:val="24"/>
        </w:rPr>
      </w:pPr>
    </w:p>
    <w:p w14:paraId="64315372" w14:textId="77777777" w:rsidR="00D3653F" w:rsidRDefault="00D3653F"/>
    <w:sectPr w:rsidR="00D36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son Kang">
    <w15:presenceInfo w15:providerId="AD" w15:userId="S::wkang01@calpoly.edu::2bc4aec1-f264-46ef-8d44-3e711612d2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53F"/>
    <w:rsid w:val="00125C9B"/>
    <w:rsid w:val="001B3CD8"/>
    <w:rsid w:val="00291581"/>
    <w:rsid w:val="00D36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82F14"/>
  <w15:chartTrackingRefBased/>
  <w15:docId w15:val="{578FF3CF-32D1-4224-B498-3D7269091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53F"/>
    <w:rPr>
      <w:kern w:val="0"/>
      <w14:ligatures w14:val="none"/>
    </w:rPr>
  </w:style>
  <w:style w:type="paragraph" w:styleId="Heading1">
    <w:name w:val="heading 1"/>
    <w:basedOn w:val="Normal"/>
    <w:link w:val="Heading1Char"/>
    <w:uiPriority w:val="9"/>
    <w:qFormat/>
    <w:rsid w:val="00D365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53F"/>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125C9B"/>
    <w:rPr>
      <w:color w:val="0563C1" w:themeColor="hyperlink"/>
      <w:u w:val="single"/>
    </w:rPr>
  </w:style>
  <w:style w:type="paragraph" w:styleId="NormalWeb">
    <w:name w:val="Normal (Web)"/>
    <w:basedOn w:val="Normal"/>
    <w:uiPriority w:val="99"/>
    <w:unhideWhenUsed/>
    <w:rsid w:val="00125C9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25C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12913-019-4642-8" TargetMode="External"/><Relationship Id="rId13" Type="http://schemas.openxmlformats.org/officeDocument/2006/relationships/hyperlink" Target="https://web-s-ebscohost-com.ezproxy.lib.calpoly.edu/ehost/detail/detail?vid=0&amp;sid=8fb4e3d7-48c0-4b74-adbf-df76470749dd%40redis&amp;bdata=JnNpdGU9ZWhvc3QtbGl2ZSZzY29wZT1zaXRl#AN=1912245&amp;db=ecn" TargetMode="External"/><Relationship Id="rId3" Type="http://schemas.openxmlformats.org/officeDocument/2006/relationships/webSettings" Target="webSettings.xml"/><Relationship Id="rId7" Type="http://schemas.openxmlformats.org/officeDocument/2006/relationships/hyperlink" Target="https://doi.org/10.1377/hlthaff.2015.1496" TargetMode="External"/><Relationship Id="rId12" Type="http://schemas.openxmlformats.org/officeDocument/2006/relationships/hyperlink" Target="https://web-s-ebscohost-com.ezproxy.lib.calpoly.edu/ehost/detail/detail?vid=0&amp;sid=258abdd2-e040-4738-9327-dbc5dca2247e%40redis&amp;bdata=JnNpdGU9ZWhvc3QtbGl2ZSZzY29wZT1zaXRl#AN=1875254&amp;db=ec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i.org/10.1097/EDE.0000000000001123" TargetMode="External"/><Relationship Id="rId11" Type="http://schemas.openxmlformats.org/officeDocument/2006/relationships/hyperlink" Target="https://web-s-ebscohost-com.ezproxy.lib.calpoly.edu/ehost/detail/detail?vid=0&amp;sid=311f3601-2d7b-4d78-a425-b212fbc7b355%40redis&amp;bdata=JnNpdGU9ZWhvc3QtbGl2ZSZzY29wZT1zaXRl#AN=1755509&amp;db=ecn" TargetMode="External"/><Relationship Id="rId5" Type="http://schemas.openxmlformats.org/officeDocument/2006/relationships/hyperlink" Target="https://www.cdc.gov/opioids/basics/epidemic.html" TargetMode="External"/><Relationship Id="rId15" Type="http://schemas.microsoft.com/office/2011/relationships/people" Target="people.xml"/><Relationship Id="rId10" Type="http://schemas.openxmlformats.org/officeDocument/2006/relationships/hyperlink" Target="https://onlinelibrary-wiley-com.ezproxy.lib.calpoly.edu/doi/10.1002/pam.22098" TargetMode="External"/><Relationship Id="rId4" Type="http://schemas.openxmlformats.org/officeDocument/2006/relationships/hyperlink" Target="http://www.jstor.org/stable/43775344" TargetMode="External"/><Relationship Id="rId9" Type="http://schemas.openxmlformats.org/officeDocument/2006/relationships/hyperlink" Target="https://nida.nih.gov/research-topics/trends-statistics/overdose-death-rat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1033</TotalTime>
  <Pages>7</Pages>
  <Words>2082</Words>
  <Characters>11873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A. Siegler</dc:creator>
  <cp:keywords/>
  <dc:description/>
  <cp:lastModifiedBy>Henry A. Siegler</cp:lastModifiedBy>
  <cp:revision>2</cp:revision>
  <dcterms:created xsi:type="dcterms:W3CDTF">2023-04-19T02:37:00Z</dcterms:created>
  <dcterms:modified xsi:type="dcterms:W3CDTF">2023-04-21T18:10:00Z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09aba1a1-45dc-442f-b935-1675a4e0448e</vt:lpwstr>
  </property>
</Properties>
</file>